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ABB8C" w14:textId="77777777" w:rsidR="008D43ED" w:rsidRPr="008F165C" w:rsidRDefault="00585854">
      <w:pPr>
        <w:pStyle w:val="Heading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PhUSE /FDA</w:t>
      </w:r>
      <w:r w:rsidR="008D43ED" w:rsidRPr="008F165C">
        <w:rPr>
          <w:rFonts w:ascii="Times New Roman" w:hAnsi="Times New Roman"/>
          <w:b/>
          <w:sz w:val="24"/>
          <w:szCs w:val="24"/>
        </w:rPr>
        <w:t xml:space="preserve"> Project </w:t>
      </w:r>
      <w:r w:rsidR="0041190A" w:rsidRPr="008F165C">
        <w:rPr>
          <w:rFonts w:ascii="Times New Roman" w:hAnsi="Times New Roman"/>
          <w:b/>
          <w:sz w:val="24"/>
          <w:szCs w:val="24"/>
        </w:rPr>
        <w:t>Request</w:t>
      </w:r>
    </w:p>
    <w:p w14:paraId="45A9BC81" w14:textId="77777777" w:rsidR="008D43ED" w:rsidRPr="008F165C" w:rsidRDefault="00FE764E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Project Title</w:t>
      </w:r>
      <w:r w:rsidR="008D43ED" w:rsidRPr="008F165C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41190A" w:rsidRPr="008F165C" w14:paraId="474CD2A1" w14:textId="77777777" w:rsidTr="00B67A89">
        <w:trPr>
          <w:trHeight w:val="557"/>
        </w:trPr>
        <w:tc>
          <w:tcPr>
            <w:tcW w:w="10188" w:type="dxa"/>
          </w:tcPr>
          <w:p w14:paraId="04BFA5EB" w14:textId="1B32CAA5" w:rsidR="0041190A" w:rsidRPr="008760AC" w:rsidRDefault="008760AC">
            <w:pPr>
              <w:jc w:val="left"/>
              <w:rPr>
                <w:rFonts w:ascii="Times New Roman" w:hAnsi="Times New Roman"/>
                <w:b/>
                <w:szCs w:val="24"/>
              </w:rPr>
            </w:pPr>
            <w:r w:rsidRPr="008760AC">
              <w:rPr>
                <w:rFonts w:ascii="Times New Roman" w:hAnsi="Times New Roman"/>
                <w:b/>
                <w:szCs w:val="24"/>
              </w:rPr>
              <w:t xml:space="preserve">Study Data Validation </w:t>
            </w:r>
            <w:r w:rsidR="001014B9">
              <w:rPr>
                <w:rFonts w:ascii="Times New Roman" w:hAnsi="Times New Roman"/>
                <w:b/>
                <w:szCs w:val="24"/>
              </w:rPr>
              <w:t>and</w:t>
            </w:r>
            <w:r w:rsidRPr="008760AC">
              <w:rPr>
                <w:rFonts w:ascii="Times New Roman" w:hAnsi="Times New Roman"/>
                <w:b/>
                <w:szCs w:val="24"/>
              </w:rPr>
              <w:t xml:space="preserve"> Submission Conformance</w:t>
            </w:r>
          </w:p>
        </w:tc>
      </w:tr>
    </w:tbl>
    <w:p w14:paraId="69395569" w14:textId="77777777" w:rsidR="005551D6" w:rsidRDefault="005551D6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Workgroup Category</w:t>
      </w:r>
      <w:r w:rsidR="008F165C">
        <w:rPr>
          <w:rFonts w:ascii="Times New Roman" w:hAnsi="Times New Roman"/>
        </w:rPr>
        <w:t>:</w:t>
      </w:r>
    </w:p>
    <w:p w14:paraId="578E7EB3" w14:textId="690BA561" w:rsidR="00660B64" w:rsidRPr="004E4CDD" w:rsidRDefault="008760AC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bookmarkStart w:id="0" w:name="Check1"/>
      <w:r>
        <w:instrText xml:space="preserve"> FORMCHECKBOX </w:instrText>
      </w:r>
      <w:r w:rsidR="006C3D3A">
        <w:fldChar w:fldCharType="separate"/>
      </w:r>
      <w:r>
        <w:fldChar w:fldCharType="end"/>
      </w:r>
      <w:bookmarkEnd w:id="0"/>
      <w:r w:rsidR="00660B64">
        <w:t xml:space="preserve"> </w:t>
      </w:r>
      <w:r w:rsidR="003F3963">
        <w:rPr>
          <w:rFonts w:ascii="Times New Roman" w:hAnsi="Times New Roman"/>
          <w:b/>
          <w:szCs w:val="24"/>
        </w:rPr>
        <w:t>Emerging Trends &amp; Technologies</w:t>
      </w:r>
    </w:p>
    <w:p w14:paraId="109F85E7" w14:textId="77777777" w:rsidR="00660B64" w:rsidRPr="00624AF0" w:rsidRDefault="00660B64" w:rsidP="00660B64">
      <w:pPr>
        <w:numPr>
          <w:ins w:id="1" w:author="AllardC" w:date="2012-11-09T15:20:00Z"/>
        </w:num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instrText xml:space="preserve"> FORMCHECKBOX </w:instrText>
      </w:r>
      <w:r w:rsidR="006C3D3A">
        <w:fldChar w:fldCharType="separate"/>
      </w:r>
      <w:r>
        <w:fldChar w:fldCharType="end"/>
      </w:r>
      <w:bookmarkEnd w:id="2"/>
      <w:r>
        <w:t xml:space="preserve"> </w:t>
      </w:r>
      <w:r w:rsidR="003F3963">
        <w:rPr>
          <w:rFonts w:ascii="Times New Roman" w:hAnsi="Times New Roman"/>
          <w:b/>
          <w:szCs w:val="24"/>
        </w:rPr>
        <w:t>Optimizing</w:t>
      </w:r>
      <w:r w:rsidRPr="00624AF0">
        <w:rPr>
          <w:rFonts w:ascii="Times New Roman" w:hAnsi="Times New Roman"/>
          <w:b/>
          <w:szCs w:val="24"/>
        </w:rPr>
        <w:t xml:space="preserve"> </w:t>
      </w:r>
      <w:r w:rsidR="00625966">
        <w:rPr>
          <w:rFonts w:ascii="Times New Roman" w:hAnsi="Times New Roman"/>
          <w:b/>
          <w:szCs w:val="24"/>
        </w:rPr>
        <w:t xml:space="preserve">the </w:t>
      </w:r>
      <w:r w:rsidRPr="00624AF0">
        <w:rPr>
          <w:rFonts w:ascii="Times New Roman" w:hAnsi="Times New Roman"/>
          <w:b/>
          <w:szCs w:val="24"/>
        </w:rPr>
        <w:t xml:space="preserve">Use of Data Standards </w:t>
      </w:r>
    </w:p>
    <w:p w14:paraId="52E09F78" w14:textId="77777777" w:rsidR="00660B64" w:rsidRPr="00624AF0" w:rsidRDefault="00660B64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 w:rsidR="006C3D3A">
        <w:fldChar w:fldCharType="separate"/>
      </w:r>
      <w:r>
        <w:fldChar w:fldCharType="end"/>
      </w:r>
      <w:bookmarkEnd w:id="3"/>
      <w:r>
        <w:t xml:space="preserve"> </w:t>
      </w:r>
      <w:r w:rsidR="00B67A89">
        <w:rPr>
          <w:rFonts w:ascii="Times New Roman" w:hAnsi="Times New Roman"/>
          <w:b/>
          <w:szCs w:val="24"/>
        </w:rPr>
        <w:t>Standard Analyses and Code Sharing</w:t>
      </w:r>
    </w:p>
    <w:p w14:paraId="0E52B369" w14:textId="77777777" w:rsidR="00660B64" w:rsidRDefault="00660B64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 w:rsidR="006C3D3A">
        <w:fldChar w:fldCharType="separate"/>
      </w:r>
      <w:r>
        <w:fldChar w:fldCharType="end"/>
      </w:r>
      <w:bookmarkEnd w:id="4"/>
      <w:r>
        <w:t xml:space="preserve"> </w:t>
      </w:r>
      <w:r w:rsidR="00B67A89">
        <w:rPr>
          <w:rFonts w:ascii="Times New Roman" w:hAnsi="Times New Roman"/>
          <w:b/>
          <w:szCs w:val="24"/>
        </w:rPr>
        <w:t>Nonc</w:t>
      </w:r>
      <w:r w:rsidRPr="00624AF0">
        <w:rPr>
          <w:rFonts w:ascii="Times New Roman" w:hAnsi="Times New Roman"/>
          <w:b/>
          <w:szCs w:val="24"/>
        </w:rPr>
        <w:t xml:space="preserve">linical </w:t>
      </w:r>
      <w:r w:rsidR="00B67A89">
        <w:rPr>
          <w:rFonts w:ascii="Times New Roman" w:hAnsi="Times New Roman"/>
          <w:b/>
          <w:szCs w:val="24"/>
        </w:rPr>
        <w:t>Topics</w:t>
      </w:r>
    </w:p>
    <w:p w14:paraId="15B97D71" w14:textId="5A17AD79" w:rsidR="00B67A89" w:rsidRPr="00B67A89" w:rsidRDefault="00B67A89" w:rsidP="00660B6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C3D3A">
        <w:fldChar w:fldCharType="separate"/>
      </w:r>
      <w:r>
        <w:fldChar w:fldCharType="end"/>
      </w:r>
      <w:r>
        <w:t xml:space="preserve"> </w:t>
      </w:r>
      <w:r w:rsidR="007D5B04">
        <w:rPr>
          <w:rFonts w:ascii="Times New Roman" w:hAnsi="Times New Roman"/>
          <w:b/>
        </w:rPr>
        <w:t xml:space="preserve">Educating </w:t>
      </w:r>
      <w:r w:rsidR="00A4223C">
        <w:rPr>
          <w:rFonts w:ascii="Times New Roman" w:hAnsi="Times New Roman"/>
          <w:b/>
        </w:rPr>
        <w:t xml:space="preserve">for </w:t>
      </w:r>
      <w:r w:rsidR="007D5B04">
        <w:rPr>
          <w:rFonts w:ascii="Times New Roman" w:hAnsi="Times New Roman"/>
          <w:b/>
        </w:rPr>
        <w:t>the Future</w:t>
      </w:r>
      <w:r w:rsidR="00181EC4">
        <w:rPr>
          <w:rFonts w:ascii="Times New Roman" w:hAnsi="Times New Roman"/>
          <w:b/>
        </w:rPr>
        <w:t xml:space="preserve"> </w:t>
      </w:r>
    </w:p>
    <w:p w14:paraId="080E17AB" w14:textId="295858E5" w:rsidR="00585854" w:rsidRDefault="00585854" w:rsidP="00585854">
      <w:pPr>
        <w:rPr>
          <w:rFonts w:ascii="Times New Roman" w:hAnsi="Times New Roman"/>
          <w:b/>
          <w:szCs w:val="24"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6C3D3A">
        <w:fldChar w:fldCharType="separate"/>
      </w:r>
      <w:r>
        <w:fldChar w:fldCharType="end"/>
      </w:r>
      <w:r>
        <w:t xml:space="preserve"> </w:t>
      </w:r>
      <w:r w:rsidR="00B67A89">
        <w:rPr>
          <w:rFonts w:ascii="Times New Roman" w:hAnsi="Times New Roman"/>
          <w:b/>
          <w:szCs w:val="24"/>
        </w:rPr>
        <w:t>Data Transparency</w:t>
      </w:r>
    </w:p>
    <w:p w14:paraId="6204AE15" w14:textId="3D9BA835" w:rsidR="008D43ED" w:rsidRPr="008F165C" w:rsidRDefault="008F165C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Affected Stakeholders(s):</w:t>
      </w:r>
      <w:r w:rsidRPr="008F165C">
        <w:rPr>
          <w:rFonts w:ascii="Times New Roman" w:hAnsi="Times New Roman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8D43ED" w:rsidRPr="008F165C" w14:paraId="52D47173" w14:textId="77777777">
        <w:tc>
          <w:tcPr>
            <w:tcW w:w="10188" w:type="dxa"/>
          </w:tcPr>
          <w:p w14:paraId="45C7A62A" w14:textId="77777777" w:rsidR="001014B9" w:rsidRDefault="009A3B93" w:rsidP="005813E4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 w:rsidRPr="009A3B93">
              <w:rPr>
                <w:rFonts w:ascii="Times New Roman" w:hAnsi="Times New Roman"/>
                <w:noProof/>
                <w:szCs w:val="24"/>
              </w:rPr>
              <w:t>Industry and regulatory agency stakeholders responsible for creating, validating, reviewing, and/or consuming both clincial and nonclinical data.</w:t>
            </w:r>
            <w:r>
              <w:rPr>
                <w:rFonts w:ascii="Times New Roman" w:hAnsi="Times New Roman"/>
                <w:noProof/>
                <w:szCs w:val="24"/>
              </w:rPr>
              <w:t xml:space="preserve"> Potential 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direct collaboration with FDA and </w:t>
            </w:r>
            <w:r>
              <w:rPr>
                <w:rFonts w:ascii="Times New Roman" w:hAnsi="Times New Roman"/>
                <w:noProof/>
                <w:szCs w:val="24"/>
              </w:rPr>
              <w:t>academia.</w:t>
            </w:r>
          </w:p>
          <w:p w14:paraId="104C1BD5" w14:textId="3603AB19" w:rsidR="005813E4" w:rsidRPr="008F165C" w:rsidRDefault="005813E4" w:rsidP="005813E4">
            <w:pPr>
              <w:jc w:val="left"/>
              <w:rPr>
                <w:rFonts w:ascii="Times New Roman" w:hAnsi="Times New Roman"/>
                <w:color w:val="008000"/>
                <w:szCs w:val="24"/>
              </w:rPr>
            </w:pPr>
          </w:p>
        </w:tc>
      </w:tr>
    </w:tbl>
    <w:p w14:paraId="3B113606" w14:textId="77777777" w:rsidR="008D43ED" w:rsidRPr="008F165C" w:rsidRDefault="008D43ED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Project Scope: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8D43ED" w:rsidRPr="008F165C" w14:paraId="65B90842" w14:textId="77777777">
        <w:tc>
          <w:tcPr>
            <w:tcW w:w="10188" w:type="dxa"/>
          </w:tcPr>
          <w:p w14:paraId="6FAC08EF" w14:textId="40760EE3" w:rsidR="009A3B93" w:rsidRDefault="009A3B93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>This project replace</w:t>
            </w:r>
            <w:r w:rsidR="005813E4">
              <w:rPr>
                <w:rFonts w:ascii="Times New Roman" w:hAnsi="Times New Roman"/>
                <w:noProof/>
                <w:szCs w:val="24"/>
              </w:rPr>
              <w:t>s</w:t>
            </w:r>
            <w:r>
              <w:rPr>
                <w:rFonts w:ascii="Times New Roman" w:hAnsi="Times New Roman"/>
                <w:noProof/>
                <w:szCs w:val="24"/>
              </w:rPr>
              <w:t xml:space="preserve"> 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its predecessor </w:t>
            </w:r>
            <w:r>
              <w:rPr>
                <w:rFonts w:ascii="Times New Roman" w:hAnsi="Times New Roman"/>
                <w:noProof/>
                <w:szCs w:val="24"/>
              </w:rPr>
              <w:t>"Going Translational With Linked Data (GoTWLD)"</w:t>
            </w:r>
            <w:r w:rsidR="005813E4">
              <w:rPr>
                <w:rFonts w:ascii="Times New Roman" w:hAnsi="Times New Roman"/>
                <w:noProof/>
                <w:szCs w:val="24"/>
              </w:rPr>
              <w:t xml:space="preserve">, </w:t>
            </w:r>
            <w:r>
              <w:rPr>
                <w:rFonts w:ascii="Times New Roman" w:hAnsi="Times New Roman"/>
                <w:noProof/>
                <w:szCs w:val="24"/>
              </w:rPr>
              <w:t xml:space="preserve">extending existing work 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in both </w:t>
            </w:r>
            <w:r w:rsidR="005813E4">
              <w:rPr>
                <w:rFonts w:ascii="Times New Roman" w:hAnsi="Times New Roman"/>
                <w:noProof/>
                <w:szCs w:val="24"/>
              </w:rPr>
              <w:t xml:space="preserve">clinical and preclincal areas </w:t>
            </w:r>
            <w:r w:rsidR="001014B9">
              <w:rPr>
                <w:rFonts w:ascii="Times New Roman" w:hAnsi="Times New Roman"/>
                <w:noProof/>
                <w:szCs w:val="24"/>
              </w:rPr>
              <w:t>by further developing the data models and instance data c</w:t>
            </w:r>
            <w:r w:rsidR="000B3756">
              <w:rPr>
                <w:rFonts w:ascii="Times New Roman" w:hAnsi="Times New Roman"/>
                <w:noProof/>
                <w:szCs w:val="24"/>
              </w:rPr>
              <w:t>on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version. The project will include </w:t>
            </w:r>
            <w:r>
              <w:rPr>
                <w:rFonts w:ascii="Times New Roman" w:hAnsi="Times New Roman"/>
                <w:noProof/>
                <w:szCs w:val="24"/>
              </w:rPr>
              <w:t>modeling FDA Technical Rejection Criteria</w:t>
            </w:r>
            <w:r w:rsidR="001014B9">
              <w:rPr>
                <w:rFonts w:ascii="Times New Roman" w:hAnsi="Times New Roman"/>
                <w:noProof/>
                <w:szCs w:val="24"/>
              </w:rPr>
              <w:t xml:space="preserve"> to faclitate submission of data to the FDA.</w:t>
            </w:r>
          </w:p>
          <w:p w14:paraId="28BAF342" w14:textId="77777777" w:rsidR="005813E4" w:rsidRDefault="005813E4" w:rsidP="009D3876">
            <w:pPr>
              <w:rPr>
                <w:rFonts w:ascii="Times New Roman" w:hAnsi="Times New Roman"/>
                <w:b/>
              </w:rPr>
            </w:pPr>
          </w:p>
          <w:p w14:paraId="0E21E799" w14:textId="0C25FF2C" w:rsidR="009D3876" w:rsidRPr="009D3876" w:rsidRDefault="009D3876" w:rsidP="009D3876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Value Proposition</w:t>
            </w:r>
          </w:p>
          <w:p w14:paraId="45BEA203" w14:textId="2712EE44" w:rsidR="009D3876" w:rsidRPr="009D3876" w:rsidRDefault="009D3876" w:rsidP="009D387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left"/>
              <w:rPr>
                <w:rFonts w:ascii="Times New Roman" w:hAnsi="Times New Roman"/>
              </w:rPr>
            </w:pPr>
            <w:r w:rsidRPr="009D3876">
              <w:rPr>
                <w:rFonts w:ascii="Times New Roman" w:hAnsi="Times New Roman"/>
              </w:rPr>
              <w:t xml:space="preserve">Conformance errors for study data submissions to the FDA can be largely decreased using an ontology-based Linked Data model, including validation using Shapes Constraint Language (SHACL).  </w:t>
            </w:r>
          </w:p>
          <w:p w14:paraId="3719C44A" w14:textId="08A2AC2E" w:rsidR="009D3876" w:rsidRDefault="009D3876" w:rsidP="009D387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 xml:space="preserve">The </w:t>
            </w:r>
            <w:r w:rsidR="005813E4">
              <w:rPr>
                <w:rFonts w:ascii="Times New Roman" w:hAnsi="Times New Roman"/>
                <w:noProof/>
                <w:szCs w:val="24"/>
              </w:rPr>
              <w:t xml:space="preserve">proof of concept </w:t>
            </w:r>
            <w:r>
              <w:rPr>
                <w:rFonts w:ascii="Times New Roman" w:hAnsi="Times New Roman"/>
                <w:noProof/>
                <w:szCs w:val="24"/>
              </w:rPr>
              <w:t xml:space="preserve">will demonstrate creation of </w:t>
            </w:r>
            <w:r w:rsidRPr="004A5E96">
              <w:rPr>
                <w:rFonts w:ascii="Times New Roman" w:hAnsi="Times New Roman"/>
                <w:noProof/>
                <w:szCs w:val="24"/>
              </w:rPr>
              <w:t>highly-compliant, high-quality preclinical and clinical study data for submissions</w:t>
            </w:r>
            <w:r>
              <w:rPr>
                <w:rFonts w:ascii="Times New Roman" w:hAnsi="Times New Roman"/>
                <w:noProof/>
                <w:szCs w:val="24"/>
              </w:rPr>
              <w:t xml:space="preserve">, </w:t>
            </w:r>
            <w:r w:rsidRPr="004A5E96">
              <w:rPr>
                <w:rFonts w:ascii="Times New Roman" w:hAnsi="Times New Roman"/>
                <w:noProof/>
                <w:szCs w:val="24"/>
              </w:rPr>
              <w:t>using a much more automated process than is currently available. Costs for data review, validation</w:t>
            </w:r>
            <w:r w:rsidR="005813E4">
              <w:rPr>
                <w:rFonts w:ascii="Times New Roman" w:hAnsi="Times New Roman"/>
                <w:noProof/>
                <w:szCs w:val="24"/>
              </w:rPr>
              <w:t>,</w:t>
            </w:r>
            <w:r w:rsidRPr="004A5E96">
              <w:rPr>
                <w:rFonts w:ascii="Times New Roman" w:hAnsi="Times New Roman"/>
                <w:noProof/>
                <w:szCs w:val="24"/>
              </w:rPr>
              <w:t xml:space="preserve"> and re-work will be greatly reduced.</w:t>
            </w:r>
          </w:p>
          <w:p w14:paraId="0B5FDD22" w14:textId="3561CAE8" w:rsidR="009D3876" w:rsidRPr="004A5E96" w:rsidRDefault="009D3876" w:rsidP="009D387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ascii="Times New Roman" w:hAnsi="Times New Roman"/>
                <w:noProof/>
                <w:szCs w:val="24"/>
              </w:rPr>
            </w:pPr>
            <w:r>
              <w:rPr>
                <w:rFonts w:ascii="Times New Roman" w:hAnsi="Times New Roman"/>
                <w:noProof/>
                <w:szCs w:val="24"/>
              </w:rPr>
              <w:t xml:space="preserve">Separation of the results (instance) data from the standards data and metadata results in a version-free graph data structure for nonclinical studies and clinical trials results. CDISC-compliant data for submissions will be created by mapping the </w:t>
            </w:r>
            <w:r w:rsidR="005813E4">
              <w:rPr>
                <w:rFonts w:ascii="Times New Roman" w:hAnsi="Times New Roman"/>
                <w:noProof/>
                <w:szCs w:val="24"/>
              </w:rPr>
              <w:t xml:space="preserve">results data to the </w:t>
            </w:r>
            <w:r>
              <w:rPr>
                <w:rFonts w:ascii="Times New Roman" w:hAnsi="Times New Roman"/>
                <w:noProof/>
                <w:szCs w:val="24"/>
              </w:rPr>
              <w:t>standards. Costs for recoding between CDISC versions will be drastically reduced.</w:t>
            </w:r>
          </w:p>
          <w:p w14:paraId="3D5A273B" w14:textId="2A691B0B" w:rsidR="009D3876" w:rsidRPr="009D3876" w:rsidRDefault="009D3876" w:rsidP="009D387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left"/>
              <w:rPr>
                <w:rFonts w:ascii="Times New Roman" w:hAnsi="Times New Roman"/>
              </w:rPr>
            </w:pPr>
            <w:r w:rsidRPr="009D3876">
              <w:rPr>
                <w:rFonts w:ascii="Times New Roman" w:hAnsi="Times New Roman"/>
              </w:rPr>
              <w:t>Metadata for submissions packages to the FDA can be standardized, validated, and semi-automated.</w:t>
            </w:r>
          </w:p>
          <w:p w14:paraId="469FC99E" w14:textId="0724E868" w:rsidR="009D3876" w:rsidRPr="009D3876" w:rsidRDefault="009D3876" w:rsidP="009D3876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jc w:val="left"/>
              <w:rPr>
                <w:rFonts w:ascii="Times New Roman" w:hAnsi="Times New Roman"/>
              </w:rPr>
            </w:pPr>
            <w:r w:rsidRPr="009D3876">
              <w:rPr>
                <w:rFonts w:ascii="Times New Roman" w:hAnsi="Times New Roman"/>
              </w:rPr>
              <w:t xml:space="preserve">The project provides a gateway for Knowledge </w:t>
            </w:r>
            <w:r>
              <w:rPr>
                <w:rFonts w:ascii="Times New Roman" w:hAnsi="Times New Roman"/>
              </w:rPr>
              <w:t>Graph t</w:t>
            </w:r>
            <w:r w:rsidRPr="009D3876">
              <w:rPr>
                <w:rFonts w:ascii="Times New Roman" w:hAnsi="Times New Roman"/>
              </w:rPr>
              <w:t xml:space="preserve">echnology to </w:t>
            </w:r>
            <w:r>
              <w:rPr>
                <w:rFonts w:ascii="Times New Roman" w:hAnsi="Times New Roman"/>
              </w:rPr>
              <w:t xml:space="preserve">support </w:t>
            </w:r>
            <w:r w:rsidRPr="009D3876">
              <w:rPr>
                <w:rFonts w:ascii="Times New Roman" w:hAnsi="Times New Roman"/>
              </w:rPr>
              <w:t>the FDA's Technology and Modernization Action Plan (</w:t>
            </w:r>
            <w:hyperlink r:id="rId7" w:history="1">
              <w:r w:rsidRPr="009D3876">
                <w:rPr>
                  <w:rStyle w:val="Hyperlink"/>
                  <w:rFonts w:ascii="Times New Roman" w:hAnsi="Times New Roman"/>
                </w:rPr>
                <w:t>TMAP</w:t>
              </w:r>
            </w:hyperlink>
            <w:r w:rsidRPr="009D3876">
              <w:rPr>
                <w:rFonts w:ascii="Times New Roman" w:hAnsi="Times New Roman"/>
              </w:rPr>
              <w:t>)</w:t>
            </w:r>
          </w:p>
          <w:p w14:paraId="0BD460D0" w14:textId="112C07F2" w:rsidR="001014B9" w:rsidRDefault="001014B9" w:rsidP="009A3B93">
            <w:pPr>
              <w:jc w:val="left"/>
              <w:rPr>
                <w:rFonts w:ascii="Times New Roman" w:hAnsi="Times New Roman"/>
                <w:noProof/>
                <w:szCs w:val="24"/>
              </w:rPr>
            </w:pPr>
            <w:r w:rsidRPr="001014B9">
              <w:rPr>
                <w:rFonts w:ascii="Times New Roman" w:hAnsi="Times New Roman"/>
                <w:noProof/>
                <w:szCs w:val="24"/>
              </w:rPr>
              <w:t>F.A.I.R. Principles (</w:t>
            </w:r>
            <w:hyperlink r:id="rId8" w:history="1">
              <w:r w:rsidRPr="001014B9">
                <w:rPr>
                  <w:rStyle w:val="Hyperlink"/>
                  <w:rFonts w:ascii="Times New Roman" w:hAnsi="Times New Roman"/>
                </w:rPr>
                <w:t>https://www.go-fair.org/fair-principles/</w:t>
              </w:r>
            </w:hyperlink>
            <w:r w:rsidRPr="001014B9">
              <w:rPr>
                <w:rFonts w:ascii="Times New Roman" w:hAnsi="Times New Roman"/>
                <w:noProof/>
                <w:szCs w:val="24"/>
              </w:rPr>
              <w:t>) will</w:t>
            </w:r>
            <w:r>
              <w:rPr>
                <w:rFonts w:ascii="Times New Roman" w:hAnsi="Times New Roman"/>
                <w:noProof/>
                <w:szCs w:val="24"/>
              </w:rPr>
              <w:t xml:space="preserve"> be followed wi</w:t>
            </w:r>
            <w:r w:rsidR="002726E9">
              <w:rPr>
                <w:rFonts w:ascii="Times New Roman" w:hAnsi="Times New Roman"/>
                <w:noProof/>
                <w:szCs w:val="24"/>
              </w:rPr>
              <w:t>th</w:t>
            </w:r>
            <w:r>
              <w:rPr>
                <w:rFonts w:ascii="Times New Roman" w:hAnsi="Times New Roman"/>
                <w:noProof/>
                <w:szCs w:val="24"/>
              </w:rPr>
              <w:t xml:space="preserve"> all work made available on Git</w:t>
            </w:r>
            <w:r w:rsidR="005813E4">
              <w:rPr>
                <w:rFonts w:ascii="Times New Roman" w:hAnsi="Times New Roman"/>
                <w:noProof/>
                <w:szCs w:val="24"/>
              </w:rPr>
              <w:t>H</w:t>
            </w:r>
            <w:r>
              <w:rPr>
                <w:rFonts w:ascii="Times New Roman" w:hAnsi="Times New Roman"/>
                <w:noProof/>
                <w:szCs w:val="24"/>
              </w:rPr>
              <w:t xml:space="preserve">ub, including a comprehensive website for documentation, explanation, and </w:t>
            </w:r>
            <w:r w:rsidRPr="001014B9">
              <w:rPr>
                <w:rFonts w:ascii="Times New Roman" w:hAnsi="Times New Roman"/>
                <w:noProof/>
                <w:szCs w:val="24"/>
              </w:rPr>
              <w:t>resources (</w:t>
            </w:r>
            <w:hyperlink r:id="rId9" w:history="1">
              <w:r w:rsidRPr="001014B9">
                <w:rPr>
                  <w:rStyle w:val="Hyperlink"/>
                  <w:rFonts w:ascii="Times New Roman" w:hAnsi="Times New Roman"/>
                </w:rPr>
                <w:t>https://phuse-org.github.io/SENDConform/</w:t>
              </w:r>
            </w:hyperlink>
            <w:r w:rsidR="001F59F2">
              <w:rPr>
                <w:rFonts w:ascii="Times New Roman" w:hAnsi="Times New Roman"/>
              </w:rPr>
              <w:t xml:space="preserve"> </w:t>
            </w:r>
            <w:r w:rsidR="001F59F2" w:rsidRPr="001F59F2">
              <w:rPr>
                <w:rFonts w:ascii="Times New Roman" w:hAnsi="Times New Roman"/>
                <w:sz w:val="20"/>
              </w:rPr>
              <w:t xml:space="preserve"> - </w:t>
            </w:r>
            <w:r w:rsidRPr="001F59F2">
              <w:rPr>
                <w:rFonts w:ascii="Times New Roman" w:hAnsi="Times New Roman"/>
                <w:sz w:val="20"/>
              </w:rPr>
              <w:t xml:space="preserve">currently under </w:t>
            </w:r>
            <w:r w:rsidR="001F59F2" w:rsidRPr="001F59F2">
              <w:rPr>
                <w:rFonts w:ascii="Times New Roman" w:hAnsi="Times New Roman"/>
                <w:sz w:val="20"/>
              </w:rPr>
              <w:t>early construction, URL subject to change</w:t>
            </w:r>
            <w:r w:rsidR="001F59F2">
              <w:rPr>
                <w:rFonts w:ascii="Times New Roman" w:hAnsi="Times New Roman"/>
              </w:rPr>
              <w:t>)</w:t>
            </w:r>
            <w:r>
              <w:rPr>
                <w:rFonts w:ascii="Times New Roman" w:hAnsi="Times New Roman"/>
              </w:rPr>
              <w:t xml:space="preserve">. </w:t>
            </w:r>
            <w:r w:rsidR="002726E9">
              <w:rPr>
                <w:rFonts w:ascii="Times New Roman" w:hAnsi="Times New Roman"/>
              </w:rPr>
              <w:t xml:space="preserve"> Web Protégé </w:t>
            </w:r>
            <w:r w:rsidR="002726E9" w:rsidRPr="002726E9">
              <w:rPr>
                <w:rFonts w:ascii="Times New Roman" w:hAnsi="Times New Roman"/>
              </w:rPr>
              <w:t>(</w:t>
            </w:r>
            <w:hyperlink r:id="rId10" w:history="1">
              <w:r w:rsidR="002726E9" w:rsidRPr="002726E9">
                <w:rPr>
                  <w:rStyle w:val="Hyperlink"/>
                  <w:rFonts w:ascii="Times New Roman" w:hAnsi="Times New Roman"/>
                </w:rPr>
                <w:t>https://protegewiki.stanford.edu/wiki/WebProtege</w:t>
              </w:r>
            </w:hyperlink>
            <w:r w:rsidR="002726E9" w:rsidRPr="002726E9">
              <w:rPr>
                <w:rFonts w:ascii="Times New Roman" w:hAnsi="Times New Roman"/>
              </w:rPr>
              <w:t>)</w:t>
            </w:r>
            <w:r w:rsidR="002726E9">
              <w:rPr>
                <w:rFonts w:ascii="Times New Roman" w:hAnsi="Times New Roman"/>
              </w:rPr>
              <w:t xml:space="preserve"> will be used for collaborative ontology development</w:t>
            </w:r>
            <w:r w:rsidR="004A5E96">
              <w:rPr>
                <w:rFonts w:ascii="Times New Roman" w:hAnsi="Times New Roman"/>
              </w:rPr>
              <w:t>.</w:t>
            </w:r>
          </w:p>
          <w:p w14:paraId="26FD7D34" w14:textId="4ED15674" w:rsidR="0041190A" w:rsidRPr="004A5E96" w:rsidRDefault="0041190A" w:rsidP="009D3876">
            <w:pPr>
              <w:pStyle w:val="ListParagraph"/>
              <w:jc w:val="left"/>
              <w:rPr>
                <w:rFonts w:ascii="Times New Roman" w:hAnsi="Times New Roman"/>
                <w:noProof/>
                <w:szCs w:val="24"/>
              </w:rPr>
            </w:pPr>
          </w:p>
        </w:tc>
      </w:tr>
    </w:tbl>
    <w:p w14:paraId="067EBA0D" w14:textId="77777777" w:rsidR="008D43ED" w:rsidRPr="008F165C" w:rsidRDefault="008D43ED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lastRenderedPageBreak/>
        <w:t>Project Dependencies: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41190A" w:rsidRPr="008F165C" w14:paraId="59F1576E" w14:textId="77777777" w:rsidTr="0041190A">
        <w:trPr>
          <w:cantSplit/>
        </w:trPr>
        <w:tc>
          <w:tcPr>
            <w:tcW w:w="10188" w:type="dxa"/>
          </w:tcPr>
          <w:p w14:paraId="42D50F81" w14:textId="45F05B84" w:rsidR="00842DD7" w:rsidRPr="00E17FF6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Participants with expertise in RDF creation and querying, including ontologies</w:t>
            </w:r>
            <w:r w:rsidR="004A5E96">
              <w:rPr>
                <w:rFonts w:ascii="Times New Roman" w:hAnsi="Times New Roman"/>
                <w:sz w:val="24"/>
                <w:szCs w:val="24"/>
              </w:rPr>
              <w:t xml:space="preserve">, SHACL,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related </w:t>
            </w:r>
            <w:r w:rsidRPr="00E17FF6">
              <w:rPr>
                <w:rFonts w:ascii="Times New Roman" w:hAnsi="Times New Roman"/>
                <w:sz w:val="24"/>
                <w:szCs w:val="24"/>
              </w:rPr>
              <w:t xml:space="preserve">tools. </w:t>
            </w:r>
          </w:p>
          <w:p w14:paraId="02C09604" w14:textId="33B94ECF" w:rsidR="00842DD7" w:rsidRPr="00B03BF1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E17FF6">
              <w:rPr>
                <w:rFonts w:ascii="Times New Roman" w:hAnsi="Times New Roman"/>
                <w:sz w:val="24"/>
                <w:szCs w:val="24"/>
              </w:rPr>
              <w:t>CDISC SDTM</w:t>
            </w:r>
            <w:r w:rsidR="004A5E96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B03BF1">
              <w:rPr>
                <w:rFonts w:ascii="Times New Roman" w:hAnsi="Times New Roman"/>
                <w:sz w:val="24"/>
                <w:szCs w:val="24"/>
              </w:rPr>
              <w:t>SEND terminology and domain knowledge.</w:t>
            </w:r>
          </w:p>
          <w:p w14:paraId="5A155007" w14:textId="77777777" w:rsidR="005813E4" w:rsidRPr="005813E4" w:rsidRDefault="004A5E96" w:rsidP="005813E4">
            <w:pPr>
              <w:pStyle w:val="BodyText3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B03BF1">
              <w:rPr>
                <w:rFonts w:ascii="Times New Roman" w:hAnsi="Times New Roman"/>
                <w:sz w:val="24"/>
                <w:szCs w:val="24"/>
              </w:rPr>
              <w:t>Participation from the FDA</w:t>
            </w:r>
            <w:r w:rsidR="00931649" w:rsidRPr="00B03BF1">
              <w:rPr>
                <w:rFonts w:ascii="Times New Roman" w:hAnsi="Times New Roman"/>
                <w:sz w:val="24"/>
                <w:szCs w:val="24"/>
              </w:rPr>
              <w:t xml:space="preserve">; specifically a sample or dummy eCTD file to support </w:t>
            </w:r>
            <w:r w:rsidR="005813E4">
              <w:rPr>
                <w:rFonts w:ascii="Times New Roman" w:hAnsi="Times New Roman"/>
                <w:sz w:val="24"/>
                <w:szCs w:val="24"/>
              </w:rPr>
              <w:t>development of the prototype.</w:t>
            </w:r>
          </w:p>
          <w:p w14:paraId="03064BF7" w14:textId="7EAC0B5C" w:rsidR="004A5E96" w:rsidRDefault="004A5E96" w:rsidP="005813E4">
            <w:pPr>
              <w:pStyle w:val="BodyText3"/>
              <w:ind w:left="720"/>
              <w:rPr>
                <w:sz w:val="24"/>
                <w:szCs w:val="24"/>
              </w:rPr>
            </w:pPr>
          </w:p>
          <w:p w14:paraId="79280246" w14:textId="1CABD1D1" w:rsidR="0041190A" w:rsidRDefault="004A5E96" w:rsidP="00842DD7">
            <w:pPr>
              <w:pStyle w:val="Comment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42DD7" w:rsidRPr="00E17FF6">
              <w:rPr>
                <w:sz w:val="24"/>
                <w:szCs w:val="24"/>
              </w:rPr>
              <w:t xml:space="preserve">eam members </w:t>
            </w:r>
            <w:r w:rsidR="005813E4">
              <w:rPr>
                <w:sz w:val="24"/>
                <w:szCs w:val="24"/>
              </w:rPr>
              <w:t xml:space="preserve">from </w:t>
            </w:r>
            <w:r>
              <w:rPr>
                <w:sz w:val="24"/>
                <w:szCs w:val="24"/>
              </w:rPr>
              <w:t xml:space="preserve">the </w:t>
            </w:r>
            <w:proofErr w:type="spellStart"/>
            <w:r>
              <w:rPr>
                <w:sz w:val="24"/>
                <w:szCs w:val="24"/>
              </w:rPr>
              <w:t>GoTWLD</w:t>
            </w:r>
            <w:proofErr w:type="spellEnd"/>
            <w:r>
              <w:rPr>
                <w:sz w:val="24"/>
                <w:szCs w:val="24"/>
              </w:rPr>
              <w:t xml:space="preserve"> project </w:t>
            </w:r>
            <w:r w:rsidR="00842DD7" w:rsidRPr="00E17FF6">
              <w:rPr>
                <w:sz w:val="24"/>
                <w:szCs w:val="24"/>
              </w:rPr>
              <w:t>will</w:t>
            </w:r>
            <w:r w:rsidR="00165AE5">
              <w:rPr>
                <w:sz w:val="24"/>
                <w:szCs w:val="24"/>
              </w:rPr>
              <w:t xml:space="preserve"> </w:t>
            </w:r>
            <w:r w:rsidR="00842DD7" w:rsidRPr="00E17FF6">
              <w:rPr>
                <w:sz w:val="24"/>
                <w:szCs w:val="24"/>
              </w:rPr>
              <w:t>roll-over into the new project</w:t>
            </w:r>
            <w:r w:rsidR="005813E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5813E4">
              <w:rPr>
                <w:sz w:val="24"/>
                <w:szCs w:val="24"/>
              </w:rPr>
              <w:t xml:space="preserve">With involvement from the </w:t>
            </w:r>
            <w:r>
              <w:rPr>
                <w:sz w:val="24"/>
                <w:szCs w:val="24"/>
              </w:rPr>
              <w:t>FDA</w:t>
            </w:r>
            <w:r w:rsidR="005813E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and potentially academia</w:t>
            </w:r>
            <w:r w:rsidR="005813E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the project hopes to avoid the lack of staff resources which have hampered past initiatives.</w:t>
            </w:r>
          </w:p>
          <w:p w14:paraId="09E2B974" w14:textId="61C2619F" w:rsidR="00165AE5" w:rsidRPr="008F165C" w:rsidRDefault="00165AE5" w:rsidP="00842DD7">
            <w:pPr>
              <w:pStyle w:val="CommentText"/>
              <w:rPr>
                <w:color w:val="008000"/>
                <w:szCs w:val="24"/>
              </w:rPr>
            </w:pPr>
          </w:p>
        </w:tc>
      </w:tr>
    </w:tbl>
    <w:p w14:paraId="1AB3EAF5" w14:textId="277C693B" w:rsidR="008D43ED" w:rsidRDefault="008D43ED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>Project Objectives</w:t>
      </w:r>
      <w:r w:rsidR="0039063D" w:rsidRPr="008F165C">
        <w:rPr>
          <w:rFonts w:ascii="Times New Roman" w:hAnsi="Times New Roman"/>
        </w:rPr>
        <w:t xml:space="preserve"> and Timeline</w:t>
      </w:r>
      <w:r w:rsidRPr="008F165C">
        <w:rPr>
          <w:rFonts w:ascii="Times New Roman" w:hAnsi="Times New Roman"/>
        </w:rPr>
        <w:t>:</w:t>
      </w:r>
      <w:bookmarkStart w:id="5" w:name="_GoBack"/>
      <w:bookmarkEnd w:id="5"/>
    </w:p>
    <w:p w14:paraId="0E076BFB" w14:textId="77777777" w:rsidR="006A5012" w:rsidRDefault="006A5012" w:rsidP="006A5012"/>
    <w:p w14:paraId="6ADDCBA1" w14:textId="40271550" w:rsidR="006A5012" w:rsidRPr="006A5012" w:rsidRDefault="006A5012" w:rsidP="006A5012">
      <w:pPr>
        <w:rPr>
          <w:rFonts w:ascii="Times New Roman" w:hAnsi="Times New Roman"/>
        </w:rPr>
      </w:pPr>
      <w:r w:rsidRPr="006A5012">
        <w:rPr>
          <w:rFonts w:ascii="Times New Roman" w:hAnsi="Times New Roman"/>
        </w:rPr>
        <w:t>The following deliverables are planned for February 2021.</w:t>
      </w:r>
    </w:p>
    <w:p w14:paraId="165EBB5D" w14:textId="32174DA5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6A5012">
        <w:rPr>
          <w:rFonts w:ascii="Times New Roman" w:hAnsi="Times New Roman"/>
        </w:rPr>
        <w:t>Supporting Ontologies</w:t>
      </w:r>
    </w:p>
    <w:p w14:paraId="430A7F25" w14:textId="4E3575CE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6A5012">
        <w:rPr>
          <w:rFonts w:ascii="Times New Roman" w:hAnsi="Times New Roman"/>
          <w:noProof/>
          <w:szCs w:val="24"/>
        </w:rPr>
        <w:t>Techincal Rejection Criteria Proof of Concept</w:t>
      </w:r>
    </w:p>
    <w:p w14:paraId="0A0F664C" w14:textId="77517950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  <w:noProof/>
          <w:szCs w:val="24"/>
        </w:rPr>
      </w:pPr>
      <w:r w:rsidRPr="006A5012">
        <w:rPr>
          <w:rFonts w:ascii="Times New Roman" w:hAnsi="Times New Roman"/>
          <w:noProof/>
          <w:szCs w:val="24"/>
        </w:rPr>
        <w:t>Submission Metadata Collection Proof of Concept</w:t>
      </w:r>
    </w:p>
    <w:p w14:paraId="58F547B0" w14:textId="77777777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  <w:noProof/>
          <w:szCs w:val="24"/>
        </w:rPr>
      </w:pPr>
      <w:r w:rsidRPr="006A5012">
        <w:rPr>
          <w:rFonts w:ascii="Times New Roman" w:hAnsi="Times New Roman"/>
          <w:noProof/>
          <w:szCs w:val="24"/>
        </w:rPr>
        <w:t>Documentation and Resources (website)</w:t>
      </w:r>
    </w:p>
    <w:p w14:paraId="0BA7FC02" w14:textId="7BFF3656" w:rsidR="006A5012" w:rsidRPr="006A5012" w:rsidRDefault="006A5012" w:rsidP="006A5012">
      <w:pPr>
        <w:pStyle w:val="ListParagraph"/>
        <w:numPr>
          <w:ilvl w:val="0"/>
          <w:numId w:val="20"/>
        </w:numPr>
        <w:rPr>
          <w:rFonts w:ascii="Times New Roman" w:hAnsi="Times New Roman"/>
        </w:rPr>
      </w:pPr>
      <w:r w:rsidRPr="006A5012">
        <w:rPr>
          <w:rFonts w:ascii="Times New Roman" w:hAnsi="Times New Roman"/>
        </w:rPr>
        <w:t>Project Conclusion</w:t>
      </w:r>
    </w:p>
    <w:p w14:paraId="67123278" w14:textId="77777777" w:rsidR="006A5012" w:rsidRPr="006A5012" w:rsidRDefault="006A5012" w:rsidP="006A5012"/>
    <w:p w14:paraId="4AF8F6DC" w14:textId="77777777" w:rsidR="00986DD4" w:rsidRPr="008F165C" w:rsidRDefault="00986DD4" w:rsidP="00986DD4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 xml:space="preserve">Project </w:t>
      </w:r>
      <w:r>
        <w:rPr>
          <w:rFonts w:ascii="Times New Roman" w:hAnsi="Times New Roman"/>
        </w:rPr>
        <w:t>Lead(s)</w:t>
      </w:r>
      <w:r w:rsidRPr="008F165C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986DD4" w:rsidRPr="008F165C" w14:paraId="05A57612" w14:textId="77777777" w:rsidTr="00527610">
        <w:trPr>
          <w:cantSplit/>
        </w:trPr>
        <w:tc>
          <w:tcPr>
            <w:tcW w:w="10188" w:type="dxa"/>
          </w:tcPr>
          <w:p w14:paraId="7ECA98A5" w14:textId="77777777" w:rsidR="00842DD7" w:rsidRPr="00080936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080936">
              <w:rPr>
                <w:rFonts w:ascii="Times New Roman" w:hAnsi="Times New Roman"/>
                <w:sz w:val="24"/>
                <w:szCs w:val="24"/>
              </w:rPr>
              <w:t>Co-lead: Tim Williams, UCB Biosciences</w:t>
            </w:r>
          </w:p>
          <w:p w14:paraId="7AA777A2" w14:textId="52EC6A30" w:rsidR="00986DD4" w:rsidRPr="00842DD7" w:rsidRDefault="00842DD7" w:rsidP="00842DD7">
            <w:pPr>
              <w:pStyle w:val="BodyText3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</w:rPr>
            </w:pPr>
            <w:r w:rsidRPr="00080936">
              <w:rPr>
                <w:rFonts w:ascii="Times New Roman" w:hAnsi="Times New Roman"/>
                <w:sz w:val="24"/>
                <w:szCs w:val="24"/>
              </w:rPr>
              <w:t xml:space="preserve">Co-lead: Armando Oliva, Semantica LLC </w:t>
            </w:r>
          </w:p>
        </w:tc>
      </w:tr>
    </w:tbl>
    <w:p w14:paraId="37AF3987" w14:textId="77777777" w:rsidR="001C2165" w:rsidRPr="008F165C" w:rsidRDefault="001C2165" w:rsidP="001C2165">
      <w:pPr>
        <w:pStyle w:val="Heading5-BoldNumbered"/>
        <w:keepNext/>
        <w:rPr>
          <w:rFonts w:ascii="Times New Roman" w:hAnsi="Times New Roman"/>
        </w:rPr>
      </w:pPr>
      <w:r w:rsidRPr="008F165C">
        <w:rPr>
          <w:rFonts w:ascii="Times New Roman" w:hAnsi="Times New Roman"/>
        </w:rPr>
        <w:t xml:space="preserve">Project </w:t>
      </w:r>
      <w:r>
        <w:rPr>
          <w:rFonts w:ascii="Times New Roman" w:hAnsi="Times New Roman"/>
        </w:rPr>
        <w:t>Requestor(s)</w:t>
      </w:r>
      <w:r w:rsidRPr="008F165C">
        <w:rPr>
          <w:rFonts w:ascii="Times New Roman" w:hAnsi="Times New Roman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88"/>
      </w:tblGrid>
      <w:tr w:rsidR="001C2165" w:rsidRPr="008F165C" w14:paraId="4B4CD34A" w14:textId="77777777" w:rsidTr="009E4728">
        <w:trPr>
          <w:cantSplit/>
        </w:trPr>
        <w:tc>
          <w:tcPr>
            <w:tcW w:w="10188" w:type="dxa"/>
          </w:tcPr>
          <w:p w14:paraId="583EB13B" w14:textId="485BBC2E" w:rsidR="001C2165" w:rsidRDefault="00842DD7" w:rsidP="009E4728">
            <w:pPr>
              <w:jc w:val="left"/>
              <w:rPr>
                <w:rFonts w:ascii="Times New Roman" w:hAnsi="Times New Roman"/>
                <w:color w:val="C0C0C0"/>
                <w:szCs w:val="24"/>
              </w:rPr>
            </w:pPr>
            <w:r w:rsidRPr="00080936">
              <w:rPr>
                <w:rFonts w:ascii="Times New Roman" w:hAnsi="Times New Roman"/>
                <w:noProof/>
                <w:szCs w:val="24"/>
              </w:rPr>
              <w:t>Tim Williams, Armando Oliva</w:t>
            </w:r>
            <w:r w:rsidR="001C2165" w:rsidRPr="001C2165">
              <w:rPr>
                <w:rFonts w:ascii="Times New Roman" w:hAnsi="Times New Roman"/>
                <w:color w:val="C0C0C0"/>
                <w:szCs w:val="24"/>
              </w:rPr>
              <w:t xml:space="preserve"> </w:t>
            </w:r>
          </w:p>
          <w:p w14:paraId="7821FF52" w14:textId="77777777" w:rsidR="001C2165" w:rsidRPr="001C2165" w:rsidRDefault="001C2165" w:rsidP="009E4728">
            <w:pPr>
              <w:jc w:val="left"/>
              <w:rPr>
                <w:rFonts w:ascii="Times New Roman" w:hAnsi="Times New Roman"/>
                <w:color w:val="008000"/>
                <w:szCs w:val="24"/>
              </w:rPr>
            </w:pPr>
          </w:p>
        </w:tc>
      </w:tr>
    </w:tbl>
    <w:p w14:paraId="5D52AA4D" w14:textId="77777777" w:rsidR="008D43ED" w:rsidRDefault="008D43ED" w:rsidP="0039063D">
      <w:pPr>
        <w:pStyle w:val="Heading5-BoldNumbered"/>
        <w:numPr>
          <w:ilvl w:val="0"/>
          <w:numId w:val="0"/>
        </w:numPr>
      </w:pPr>
    </w:p>
    <w:sectPr w:rsidR="008D43ED"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D2AAA" w14:textId="77777777" w:rsidR="006C3D3A" w:rsidRDefault="006C3D3A">
      <w:r>
        <w:separator/>
      </w:r>
    </w:p>
  </w:endnote>
  <w:endnote w:type="continuationSeparator" w:id="0">
    <w:p w14:paraId="1736C639" w14:textId="77777777" w:rsidR="006C3D3A" w:rsidRDefault="006C3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BF2D4" w14:textId="77777777" w:rsidR="006C3D3A" w:rsidRDefault="006C3D3A">
      <w:r>
        <w:separator/>
      </w:r>
    </w:p>
  </w:footnote>
  <w:footnote w:type="continuationSeparator" w:id="0">
    <w:p w14:paraId="34318033" w14:textId="77777777" w:rsidR="006C3D3A" w:rsidRDefault="006C3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591A"/>
    <w:multiLevelType w:val="hybridMultilevel"/>
    <w:tmpl w:val="2BFA5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876"/>
    <w:multiLevelType w:val="hybridMultilevel"/>
    <w:tmpl w:val="E5B83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0486A"/>
    <w:multiLevelType w:val="multilevel"/>
    <w:tmpl w:val="00925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%2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E32466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F5E4809"/>
    <w:multiLevelType w:val="hybridMultilevel"/>
    <w:tmpl w:val="43603598"/>
    <w:lvl w:ilvl="0" w:tplc="51626CC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A1B48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22AB2058"/>
    <w:multiLevelType w:val="hybridMultilevel"/>
    <w:tmpl w:val="0E5A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139B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157A48"/>
    <w:multiLevelType w:val="multilevel"/>
    <w:tmpl w:val="F670E5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275"/>
        </w:tabs>
        <w:ind w:left="1275" w:hanging="5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77327E9"/>
    <w:multiLevelType w:val="multilevel"/>
    <w:tmpl w:val="461C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A36EB9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4160357C"/>
    <w:multiLevelType w:val="hybridMultilevel"/>
    <w:tmpl w:val="07EA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251D7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4DF87B20"/>
    <w:multiLevelType w:val="hybridMultilevel"/>
    <w:tmpl w:val="C1C6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82A6E"/>
    <w:multiLevelType w:val="hybridMultilevel"/>
    <w:tmpl w:val="2BFA5F84"/>
    <w:lvl w:ilvl="0" w:tplc="E47042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7270F"/>
    <w:multiLevelType w:val="hybridMultilevel"/>
    <w:tmpl w:val="B4443B96"/>
    <w:lvl w:ilvl="0" w:tplc="6C7A26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585CF0"/>
    <w:multiLevelType w:val="multilevel"/>
    <w:tmpl w:val="46DA9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ableBulletList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015489D"/>
    <w:multiLevelType w:val="hybridMultilevel"/>
    <w:tmpl w:val="F85A1836"/>
    <w:lvl w:ilvl="0" w:tplc="F386E0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1D6913"/>
    <w:multiLevelType w:val="hybridMultilevel"/>
    <w:tmpl w:val="8ACC371A"/>
    <w:lvl w:ilvl="0" w:tplc="4344FF32">
      <w:start w:val="1"/>
      <w:numFmt w:val="decimal"/>
      <w:pStyle w:val="Heading5-BoldNumbered"/>
      <w:lvlText w:val="%1."/>
      <w:lvlJc w:val="left"/>
      <w:pPr>
        <w:tabs>
          <w:tab w:val="num" w:pos="360"/>
        </w:tabs>
        <w:ind w:left="360" w:hanging="360"/>
      </w:pPr>
    </w:lvl>
    <w:lvl w:ilvl="1" w:tplc="BD3C510E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3AB4851"/>
    <w:multiLevelType w:val="hybridMultilevel"/>
    <w:tmpl w:val="E39A2DFA"/>
    <w:lvl w:ilvl="0" w:tplc="58AA0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52978"/>
    <w:multiLevelType w:val="hybridMultilevel"/>
    <w:tmpl w:val="F85A1836"/>
    <w:lvl w:ilvl="0" w:tplc="308E3B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12"/>
  </w:num>
  <w:num w:numId="7">
    <w:abstractNumId w:val="18"/>
  </w:num>
  <w:num w:numId="8">
    <w:abstractNumId w:val="15"/>
  </w:num>
  <w:num w:numId="9">
    <w:abstractNumId w:val="4"/>
  </w:num>
  <w:num w:numId="10">
    <w:abstractNumId w:val="8"/>
  </w:num>
  <w:num w:numId="11">
    <w:abstractNumId w:val="2"/>
  </w:num>
  <w:num w:numId="12">
    <w:abstractNumId w:val="0"/>
  </w:num>
  <w:num w:numId="13">
    <w:abstractNumId w:val="14"/>
  </w:num>
  <w:num w:numId="14">
    <w:abstractNumId w:val="17"/>
  </w:num>
  <w:num w:numId="15">
    <w:abstractNumId w:val="20"/>
  </w:num>
  <w:num w:numId="16">
    <w:abstractNumId w:val="16"/>
  </w:num>
  <w:num w:numId="17">
    <w:abstractNumId w:val="6"/>
  </w:num>
  <w:num w:numId="18">
    <w:abstractNumId w:val="13"/>
  </w:num>
  <w:num w:numId="19">
    <w:abstractNumId w:val="19"/>
  </w:num>
  <w:num w:numId="20">
    <w:abstractNumId w:val="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BD"/>
    <w:rsid w:val="00002248"/>
    <w:rsid w:val="000A1ABD"/>
    <w:rsid w:val="000B3756"/>
    <w:rsid w:val="000B6119"/>
    <w:rsid w:val="000E354D"/>
    <w:rsid w:val="001014B9"/>
    <w:rsid w:val="00120333"/>
    <w:rsid w:val="00165AE5"/>
    <w:rsid w:val="00170436"/>
    <w:rsid w:val="00181EC4"/>
    <w:rsid w:val="001C2165"/>
    <w:rsid w:val="001F59F2"/>
    <w:rsid w:val="002726E9"/>
    <w:rsid w:val="002E2579"/>
    <w:rsid w:val="002F0AEE"/>
    <w:rsid w:val="00384DFF"/>
    <w:rsid w:val="0039063D"/>
    <w:rsid w:val="003D16A1"/>
    <w:rsid w:val="003F3963"/>
    <w:rsid w:val="0041190A"/>
    <w:rsid w:val="004A5E96"/>
    <w:rsid w:val="004C6260"/>
    <w:rsid w:val="0050303B"/>
    <w:rsid w:val="00527610"/>
    <w:rsid w:val="005551D6"/>
    <w:rsid w:val="005813E4"/>
    <w:rsid w:val="00585854"/>
    <w:rsid w:val="00625966"/>
    <w:rsid w:val="00660B64"/>
    <w:rsid w:val="00662FF6"/>
    <w:rsid w:val="00676C21"/>
    <w:rsid w:val="00683887"/>
    <w:rsid w:val="006A5012"/>
    <w:rsid w:val="006B32E8"/>
    <w:rsid w:val="006C3D3A"/>
    <w:rsid w:val="007B159F"/>
    <w:rsid w:val="007B21C6"/>
    <w:rsid w:val="007D5B04"/>
    <w:rsid w:val="00805AE6"/>
    <w:rsid w:val="00842DD7"/>
    <w:rsid w:val="008439EF"/>
    <w:rsid w:val="008760AC"/>
    <w:rsid w:val="008D43ED"/>
    <w:rsid w:val="008F165C"/>
    <w:rsid w:val="00930AAD"/>
    <w:rsid w:val="00931649"/>
    <w:rsid w:val="00934390"/>
    <w:rsid w:val="00986DD4"/>
    <w:rsid w:val="009A3B93"/>
    <w:rsid w:val="009D3876"/>
    <w:rsid w:val="009D46C5"/>
    <w:rsid w:val="009E4728"/>
    <w:rsid w:val="00A4223C"/>
    <w:rsid w:val="00A94737"/>
    <w:rsid w:val="00AC53AA"/>
    <w:rsid w:val="00AD0F25"/>
    <w:rsid w:val="00B03BF1"/>
    <w:rsid w:val="00B67A89"/>
    <w:rsid w:val="00BD3E66"/>
    <w:rsid w:val="00C35B9E"/>
    <w:rsid w:val="00CA1A89"/>
    <w:rsid w:val="00DB64AF"/>
    <w:rsid w:val="00E12E0B"/>
    <w:rsid w:val="00F24F2F"/>
    <w:rsid w:val="00F30B3A"/>
    <w:rsid w:val="00F41EB5"/>
    <w:rsid w:val="00F63E3F"/>
    <w:rsid w:val="00F84295"/>
    <w:rsid w:val="00FE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8B2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  <w:ind w:left="360"/>
      <w:jc w:val="left"/>
    </w:pPr>
    <w:rPr>
      <w:rFonts w:ascii="Times New Roman" w:hAnsi="Times New Roman"/>
      <w:sz w:val="20"/>
      <w:lang w:val="en-US"/>
    </w:rPr>
  </w:style>
  <w:style w:type="paragraph" w:customStyle="1" w:styleId="TableBulletList">
    <w:name w:val="Table Bullet List"/>
    <w:basedOn w:val="Normal"/>
    <w:pPr>
      <w:keepNext/>
      <w:keepLines/>
      <w:numPr>
        <w:ilvl w:val="2"/>
        <w:numId w:val="16"/>
      </w:numPr>
      <w:tabs>
        <w:tab w:val="left" w:pos="702"/>
        <w:tab w:val="left" w:pos="1440"/>
        <w:tab w:val="left" w:pos="180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02"/>
      <w:jc w:val="left"/>
    </w:pPr>
    <w:rPr>
      <w:sz w:val="16"/>
      <w:lang w:val="en-US"/>
    </w:rPr>
  </w:style>
  <w:style w:type="paragraph" w:customStyle="1" w:styleId="EDITORNOTES">
    <w:name w:val="EDITOR NOTES"/>
    <w:basedOn w:val="Normal"/>
    <w:pPr>
      <w:pBdr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Bdr>
      <w:spacing w:after="120"/>
      <w:ind w:left="648" w:hanging="360"/>
      <w:jc w:val="left"/>
    </w:pPr>
    <w:rPr>
      <w:rFonts w:ascii="Times New Roman" w:hAnsi="Times New Roman"/>
      <w:sz w:val="20"/>
      <w:lang w:val="en-US"/>
    </w:rPr>
  </w:style>
  <w:style w:type="paragraph" w:customStyle="1" w:styleId="BodyBullet">
    <w:name w:val="Body Bullet"/>
    <w:basedOn w:val="Normal"/>
    <w:pPr>
      <w:keepNext/>
      <w:keepLines/>
      <w:tabs>
        <w:tab w:val="left" w:pos="720"/>
        <w:tab w:val="left" w:pos="1440"/>
        <w:tab w:val="left" w:pos="1800"/>
        <w:tab w:val="num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</w:tabs>
      <w:spacing w:before="60"/>
      <w:ind w:left="720" w:hanging="720"/>
      <w:jc w:val="left"/>
    </w:pPr>
    <w:rPr>
      <w:rFonts w:ascii="Times New Roman" w:hAnsi="Times New Roman"/>
      <w:sz w:val="20"/>
      <w:lang w:val="en-US"/>
    </w:rPr>
  </w:style>
  <w:style w:type="paragraph" w:styleId="BodyTextIndent">
    <w:name w:val="Body Text Indent"/>
    <w:basedOn w:val="Normal"/>
    <w:pPr>
      <w:ind w:left="720"/>
    </w:pPr>
    <w:rPr>
      <w:color w:val="008000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rPr>
      <w:color w:val="008000"/>
      <w:sz w:val="16"/>
    </w:rPr>
  </w:style>
  <w:style w:type="paragraph" w:customStyle="1" w:styleId="Heading5-BoldNumbered">
    <w:name w:val="Heading 5 - Bold Numbered"/>
    <w:basedOn w:val="Heading5"/>
    <w:next w:val="Normal"/>
    <w:pPr>
      <w:numPr>
        <w:numId w:val="7"/>
      </w:numPr>
    </w:pPr>
    <w:rPr>
      <w:b/>
      <w:sz w:val="24"/>
      <w:szCs w:val="24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rFonts w:ascii="Times New Roman" w:hAnsi="Times New Roman"/>
      <w:sz w:val="20"/>
      <w:lang w:val="en-US"/>
    </w:rPr>
  </w:style>
  <w:style w:type="paragraph" w:customStyle="1" w:styleId="FieldNormal">
    <w:name w:val="FieldNormal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left"/>
      <w:outlineLvl w:val="0"/>
    </w:pPr>
    <w:rPr>
      <w:rFonts w:ascii="Times New Roman" w:hAnsi="Times New Roman"/>
      <w:kern w:val="28"/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left"/>
    </w:pPr>
    <w:rPr>
      <w:rFonts w:ascii="Times New Roman" w:hAnsi="Times New Roman"/>
      <w:szCs w:val="24"/>
      <w:lang w:val="en-US"/>
    </w:rPr>
  </w:style>
  <w:style w:type="paragraph" w:styleId="FootnoteText">
    <w:name w:val="footnote text"/>
    <w:basedOn w:val="Normal"/>
    <w:semiHidden/>
    <w:pPr>
      <w:jc w:val="left"/>
    </w:pPr>
    <w:rPr>
      <w:rFonts w:ascii="Times New Roman" w:hAnsi="Times New Roman"/>
      <w:sz w:val="20"/>
      <w:lang w:val="en-US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pPr>
      <w:jc w:val="left"/>
    </w:pPr>
    <w:rPr>
      <w:noProof/>
      <w:sz w:val="20"/>
    </w:rPr>
  </w:style>
  <w:style w:type="paragraph" w:styleId="ListParagraph">
    <w:name w:val="List Paragraph"/>
    <w:basedOn w:val="Normal"/>
    <w:uiPriority w:val="34"/>
    <w:qFormat/>
    <w:rsid w:val="009A3B93"/>
    <w:pPr>
      <w:ind w:left="720"/>
      <w:contextualSpacing/>
    </w:pPr>
  </w:style>
  <w:style w:type="character" w:customStyle="1" w:styleId="BodyText3Char">
    <w:name w:val="Body Text 3 Char"/>
    <w:link w:val="BodyText3"/>
    <w:rsid w:val="00842DD7"/>
    <w:rPr>
      <w:rFonts w:ascii="Arial" w:hAnsi="Arial"/>
      <w:noProof/>
      <w:lang w:val="en-CA" w:eastAsia="en-US"/>
    </w:rPr>
  </w:style>
  <w:style w:type="character" w:customStyle="1" w:styleId="CommentTextChar">
    <w:name w:val="Comment Text Char"/>
    <w:link w:val="CommentText"/>
    <w:semiHidden/>
    <w:rsid w:val="00842DD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-fair.org/fair-princi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da.gov/media/130883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protegewiki.stanford.edu/wiki/WebProte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use-org.github.io/SENDConfo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HL7 Project Scope Statement</vt:lpstr>
    </vt:vector>
  </TitlesOfParts>
  <Company>Celgene</Company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HL7 Project Scope Statement</dc:title>
  <dc:subject/>
  <dc:creator>g028171</dc:creator>
  <cp:keywords/>
  <cp:lastModifiedBy>Tim Williams</cp:lastModifiedBy>
  <cp:revision>15</cp:revision>
  <cp:lastPrinted>1900-01-01T05:00:00Z</cp:lastPrinted>
  <dcterms:created xsi:type="dcterms:W3CDTF">2018-05-15T12:38:00Z</dcterms:created>
  <dcterms:modified xsi:type="dcterms:W3CDTF">2020-02-05T20:31:00Z</dcterms:modified>
</cp:coreProperties>
</file>